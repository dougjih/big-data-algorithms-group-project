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8185056"/>
        <w:docPartObj>
          <w:docPartGallery w:val="Cover Pages"/>
          <w:docPartUnique/>
        </w:docPartObj>
      </w:sdtPr>
      <w:sdtEndPr>
        <w:rPr>
          <w:rFonts w:ascii="Helvetica" w:eastAsia="Times New Roman" w:hAnsi="Helvetica" w:cs="Helvetica"/>
          <w:b/>
          <w:color w:val="2D3B45"/>
          <w:sz w:val="28"/>
          <w:szCs w:val="24"/>
          <w:lang w:eastAsia="en-IN"/>
        </w:rPr>
      </w:sdtEndPr>
      <w:sdtContent>
        <w:p w:rsidR="00F63B0A" w:rsidRDefault="00F63B0A">
          <w:r>
            <w:rPr>
              <w:noProof/>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63B0A" w:rsidRPr="00D0786C" w:rsidRDefault="00F63B0A">
                                  <w:pPr>
                                    <w:pStyle w:val="NoSpacing"/>
                                    <w:rPr>
                                      <w:color w:val="FFFFFF" w:themeColor="background1"/>
                                      <w:sz w:val="48"/>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63B0A" w:rsidRDefault="00F63B0A">
                                  <w:pPr>
                                    <w:pStyle w:val="NoSpacing"/>
                                    <w:spacing w:line="360" w:lineRule="auto"/>
                                    <w:rPr>
                                      <w:color w:val="FFFFFF" w:themeColor="background1"/>
                                    </w:rPr>
                                  </w:pPr>
                                </w:p>
                                <w:p w:rsidR="00F63B0A" w:rsidRDefault="00F63B0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F63B0A" w:rsidRPr="00D0786C" w:rsidRDefault="00F63B0A">
                            <w:pPr>
                              <w:pStyle w:val="NoSpacing"/>
                              <w:rPr>
                                <w:color w:val="FFFFFF" w:themeColor="background1"/>
                                <w:sz w:val="48"/>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F63B0A" w:rsidRDefault="00F63B0A">
                            <w:pPr>
                              <w:pStyle w:val="NoSpacing"/>
                              <w:spacing w:line="360" w:lineRule="auto"/>
                              <w:rPr>
                                <w:color w:val="FFFFFF" w:themeColor="background1"/>
                              </w:rPr>
                            </w:pPr>
                          </w:p>
                          <w:p w:rsidR="00F63B0A" w:rsidRDefault="00F63B0A">
                            <w:pPr>
                              <w:pStyle w:val="NoSpacing"/>
                              <w:spacing w:line="360" w:lineRule="auto"/>
                              <w:rPr>
                                <w:color w:val="FFFFFF" w:themeColor="background1"/>
                              </w:rPr>
                            </w:pPr>
                          </w:p>
                        </w:txbxContent>
                      </v:textbox>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Calibri" w:hAnsi="Calibri"/>
                                    <w:color w:val="FFFFFF" w:themeColor="background1"/>
                                    <w:kern w:val="24"/>
                                    <w:sz w:val="56"/>
                                    <w:szCs w:val="8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F63B0A" w:rsidRPr="00D0786C" w:rsidRDefault="00F63B0A" w:rsidP="00D0786C">
                                    <w:pPr>
                                      <w:pStyle w:val="NoSpacing"/>
                                      <w:jc w:val="center"/>
                                      <w:rPr>
                                        <w:color w:val="FFFFFF" w:themeColor="background1"/>
                                        <w:sz w:val="56"/>
                                        <w:szCs w:val="72"/>
                                      </w:rPr>
                                    </w:pPr>
                                    <w:r w:rsidRPr="00D0786C">
                                      <w:rPr>
                                        <w:rFonts w:ascii="Calibri" w:hAnsi="Calibri"/>
                                        <w:color w:val="FFFFFF" w:themeColor="background1"/>
                                        <w:kern w:val="24"/>
                                        <w:sz w:val="56"/>
                                        <w:szCs w:val="80"/>
                                      </w:rPr>
                                      <w:t>Vaccine Adverse Event Reporting System VAERS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Calibri" w:hAnsi="Calibri"/>
                              <w:color w:val="FFFFFF" w:themeColor="background1"/>
                              <w:kern w:val="24"/>
                              <w:sz w:val="56"/>
                              <w:szCs w:val="80"/>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F63B0A" w:rsidRPr="00D0786C" w:rsidRDefault="00F63B0A" w:rsidP="00D0786C">
                              <w:pPr>
                                <w:pStyle w:val="NoSpacing"/>
                                <w:jc w:val="center"/>
                                <w:rPr>
                                  <w:color w:val="FFFFFF" w:themeColor="background1"/>
                                  <w:sz w:val="56"/>
                                  <w:szCs w:val="72"/>
                                </w:rPr>
                              </w:pPr>
                              <w:r w:rsidRPr="00D0786C">
                                <w:rPr>
                                  <w:rFonts w:ascii="Calibri" w:hAnsi="Calibri"/>
                                  <w:color w:val="FFFFFF" w:themeColor="background1"/>
                                  <w:kern w:val="24"/>
                                  <w:sz w:val="56"/>
                                  <w:szCs w:val="80"/>
                                </w:rPr>
                                <w:t>Vaccine Adverse Event Reporting System VAERS</w:t>
                              </w:r>
                            </w:p>
                          </w:sdtContent>
                        </w:sdt>
                      </w:txbxContent>
                    </v:textbox>
                    <w10:wrap anchorx="page" anchory="page"/>
                  </v:rect>
                </w:pict>
              </mc:Fallback>
            </mc:AlternateContent>
          </w:r>
        </w:p>
        <w:p w:rsidR="00F63B0A" w:rsidRDefault="00E5403F">
          <w:pPr>
            <w:rPr>
              <w:rFonts w:ascii="Helvetica" w:eastAsia="Times New Roman" w:hAnsi="Helvetica" w:cs="Helvetica"/>
              <w:b/>
              <w:color w:val="2D3B45"/>
              <w:sz w:val="28"/>
              <w:szCs w:val="24"/>
              <w:lang w:eastAsia="en-IN"/>
            </w:rPr>
          </w:pPr>
          <w:bookmarkStart w:id="0" w:name="_GoBack"/>
          <w:bookmarkEnd w:id="0"/>
          <w:r>
            <w:rPr>
              <w:noProof/>
              <w:lang w:eastAsia="en-IN"/>
            </w:rPr>
            <w:drawing>
              <wp:anchor distT="0" distB="0" distL="114300" distR="114300" simplePos="0" relativeHeight="251660287" behindDoc="0" locked="0" layoutInCell="1" allowOverlap="1">
                <wp:simplePos x="0" y="0"/>
                <wp:positionH relativeFrom="margin">
                  <wp:posOffset>1050290</wp:posOffset>
                </wp:positionH>
                <wp:positionV relativeFrom="paragraph">
                  <wp:posOffset>2375535</wp:posOffset>
                </wp:positionV>
                <wp:extent cx="5560060" cy="30092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x628.2722513089005-409369919718[1].jpg"/>
                        <pic:cNvPicPr/>
                      </pic:nvPicPr>
                      <pic:blipFill>
                        <a:blip r:embed="rId7">
                          <a:extLst>
                            <a:ext uri="{28A0092B-C50C-407E-A947-70E740481C1C}">
                              <a14:useLocalDpi xmlns:a14="http://schemas.microsoft.com/office/drawing/2010/main" val="0"/>
                            </a:ext>
                          </a:extLst>
                        </a:blip>
                        <a:stretch>
                          <a:fillRect/>
                        </a:stretch>
                      </pic:blipFill>
                      <pic:spPr>
                        <a:xfrm>
                          <a:off x="0" y="0"/>
                          <a:ext cx="5560060" cy="3009265"/>
                        </a:xfrm>
                        <a:prstGeom prst="rect">
                          <a:avLst/>
                        </a:prstGeom>
                      </pic:spPr>
                    </pic:pic>
                  </a:graphicData>
                </a:graphic>
                <wp14:sizeRelH relativeFrom="margin">
                  <wp14:pctWidth>0</wp14:pctWidth>
                </wp14:sizeRelH>
              </wp:anchor>
            </w:drawing>
          </w:r>
          <w:r w:rsidR="00D0786C">
            <w:rPr>
              <w:noProof/>
              <w:lang w:eastAsia="en-IN"/>
            </w:rPr>
            <mc:AlternateContent>
              <mc:Choice Requires="wps">
                <w:drawing>
                  <wp:anchor distT="0" distB="0" distL="114300" distR="114300" simplePos="0" relativeHeight="251662336" behindDoc="0" locked="0" layoutInCell="1" allowOverlap="1" wp14:anchorId="78050776" wp14:editId="73FC2D41">
                    <wp:simplePos x="0" y="0"/>
                    <wp:positionH relativeFrom="column">
                      <wp:posOffset>3857625</wp:posOffset>
                    </wp:positionH>
                    <wp:positionV relativeFrom="paragraph">
                      <wp:posOffset>7277100</wp:posOffset>
                    </wp:positionV>
                    <wp:extent cx="2552700" cy="1104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2700" cy="1104900"/>
                            </a:xfrm>
                            <a:prstGeom prst="rect">
                              <a:avLst/>
                            </a:prstGeom>
                            <a:noFill/>
                            <a:ln w="6350">
                              <a:noFill/>
                            </a:ln>
                          </wps:spPr>
                          <wps:txbx>
                            <w:txbxContent>
                              <w:p w:rsidR="00D0786C" w:rsidRDefault="00D0786C" w:rsidP="00D0786C">
                                <w:pPr>
                                  <w:rPr>
                                    <w:sz w:val="28"/>
                                  </w:rPr>
                                </w:pPr>
                                <w:r>
                                  <w:rPr>
                                    <w:sz w:val="28"/>
                                  </w:rPr>
                                  <w:t>By:</w:t>
                                </w:r>
                              </w:p>
                              <w:p w:rsidR="00D0786C" w:rsidRPr="00D0786C" w:rsidRDefault="00D0786C" w:rsidP="00D0786C">
                                <w:pPr>
                                  <w:rPr>
                                    <w:sz w:val="28"/>
                                  </w:rPr>
                                </w:pPr>
                                <w:r w:rsidRPr="00D0786C">
                                  <w:rPr>
                                    <w:sz w:val="28"/>
                                  </w:rPr>
                                  <w:t xml:space="preserve">Doug </w:t>
                                </w:r>
                                <w:proofErr w:type="spellStart"/>
                                <w:r w:rsidRPr="00D0786C">
                                  <w:rPr>
                                    <w:sz w:val="28"/>
                                  </w:rPr>
                                  <w:t>Jih</w:t>
                                </w:r>
                                <w:proofErr w:type="spellEnd"/>
                                <w:r w:rsidRPr="00D0786C">
                                  <w:rPr>
                                    <w:sz w:val="28"/>
                                  </w:rPr>
                                  <w:t xml:space="preserve"> </w:t>
                                </w:r>
                              </w:p>
                              <w:p w:rsidR="00D0786C" w:rsidRPr="00D0786C" w:rsidRDefault="00D0786C" w:rsidP="00D0786C">
                                <w:pPr>
                                  <w:rPr>
                                    <w:sz w:val="28"/>
                                  </w:rPr>
                                </w:pPr>
                                <w:proofErr w:type="spellStart"/>
                                <w:r w:rsidRPr="00D0786C">
                                  <w:rPr>
                                    <w:sz w:val="28"/>
                                  </w:rPr>
                                  <w:t>Harica</w:t>
                                </w:r>
                                <w:proofErr w:type="spellEnd"/>
                                <w:r w:rsidRPr="00D0786C">
                                  <w:rPr>
                                    <w:sz w:val="28"/>
                                  </w:rPr>
                                  <w:t xml:space="preserve"> </w:t>
                                </w:r>
                                <w:proofErr w:type="spellStart"/>
                                <w:r w:rsidRPr="00D0786C">
                                  <w:rPr>
                                    <w:sz w:val="28"/>
                                  </w:rPr>
                                  <w:t>Bhogavalli</w:t>
                                </w:r>
                                <w:proofErr w:type="spellEnd"/>
                                <w:r w:rsidRPr="00D0786C">
                                  <w:rPr>
                                    <w:sz w:val="28"/>
                                  </w:rPr>
                                  <w:t xml:space="preserve"> Naga Lakshmi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50776" id="_x0000_t202" coordsize="21600,21600" o:spt="202" path="m,l,21600r21600,l21600,xe">
                    <v:stroke joinstyle="miter"/>
                    <v:path gradientshapeok="t" o:connecttype="rect"/>
                  </v:shapetype>
                  <v:shape id="Text Box 1" o:spid="_x0000_s1032" type="#_x0000_t202" style="position:absolute;margin-left:303.75pt;margin-top:573pt;width:201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" filled="f" stroked="f" strokeweight=".5pt">
                    <v:textbox>
                      <w:txbxContent>
                        <w:p w:rsidR="00D0786C" w:rsidRDefault="00D0786C" w:rsidP="00D0786C">
                          <w:pPr>
                            <w:rPr>
                              <w:sz w:val="28"/>
                            </w:rPr>
                          </w:pPr>
                          <w:r>
                            <w:rPr>
                              <w:sz w:val="28"/>
                            </w:rPr>
                            <w:t>By:</w:t>
                          </w:r>
                        </w:p>
                        <w:p w:rsidR="00D0786C" w:rsidRPr="00D0786C" w:rsidRDefault="00D0786C" w:rsidP="00D0786C">
                          <w:pPr>
                            <w:rPr>
                              <w:sz w:val="28"/>
                            </w:rPr>
                          </w:pPr>
                          <w:r w:rsidRPr="00D0786C">
                            <w:rPr>
                              <w:sz w:val="28"/>
                            </w:rPr>
                            <w:t xml:space="preserve">Doug </w:t>
                          </w:r>
                          <w:proofErr w:type="spellStart"/>
                          <w:r w:rsidRPr="00D0786C">
                            <w:rPr>
                              <w:sz w:val="28"/>
                            </w:rPr>
                            <w:t>Jih</w:t>
                          </w:r>
                          <w:proofErr w:type="spellEnd"/>
                          <w:r w:rsidRPr="00D0786C">
                            <w:rPr>
                              <w:sz w:val="28"/>
                            </w:rPr>
                            <w:t xml:space="preserve"> </w:t>
                          </w:r>
                        </w:p>
                        <w:p w:rsidR="00D0786C" w:rsidRPr="00D0786C" w:rsidRDefault="00D0786C" w:rsidP="00D0786C">
                          <w:pPr>
                            <w:rPr>
                              <w:sz w:val="28"/>
                            </w:rPr>
                          </w:pPr>
                          <w:proofErr w:type="spellStart"/>
                          <w:r w:rsidRPr="00D0786C">
                            <w:rPr>
                              <w:sz w:val="28"/>
                            </w:rPr>
                            <w:t>Harica</w:t>
                          </w:r>
                          <w:proofErr w:type="spellEnd"/>
                          <w:r w:rsidRPr="00D0786C">
                            <w:rPr>
                              <w:sz w:val="28"/>
                            </w:rPr>
                            <w:t xml:space="preserve"> </w:t>
                          </w:r>
                          <w:proofErr w:type="spellStart"/>
                          <w:r w:rsidRPr="00D0786C">
                            <w:rPr>
                              <w:sz w:val="28"/>
                            </w:rPr>
                            <w:t>Bhogavalli</w:t>
                          </w:r>
                          <w:proofErr w:type="spellEnd"/>
                          <w:r w:rsidRPr="00D0786C">
                            <w:rPr>
                              <w:sz w:val="28"/>
                            </w:rPr>
                            <w:t xml:space="preserve"> Naga Lakshmi</w:t>
                          </w:r>
                        </w:p>
                      </w:txbxContent>
                    </v:textbox>
                  </v:shape>
                </w:pict>
              </mc:Fallback>
            </mc:AlternateContent>
          </w:r>
          <w:r w:rsidR="00F63B0A">
            <w:rPr>
              <w:rFonts w:ascii="Helvetica" w:eastAsia="Times New Roman" w:hAnsi="Helvetica" w:cs="Helvetica"/>
              <w:b/>
              <w:color w:val="2D3B45"/>
              <w:sz w:val="28"/>
              <w:szCs w:val="24"/>
              <w:lang w:eastAsia="en-IN"/>
            </w:rPr>
            <w:br w:type="page"/>
          </w:r>
        </w:p>
      </w:sdtContent>
    </w:sdt>
    <w:p w:rsidR="00A022D3" w:rsidRPr="00F63B0A" w:rsidRDefault="00A022D3" w:rsidP="00A022D3">
      <w:pPr>
        <w:shd w:val="clear" w:color="auto" w:fill="FFFFFF"/>
        <w:spacing w:before="100" w:beforeAutospacing="1" w:after="100" w:afterAutospacing="1" w:line="240" w:lineRule="auto"/>
        <w:rPr>
          <w:rFonts w:ascii="Helvetica" w:eastAsia="Times New Roman" w:hAnsi="Helvetica" w:cs="Helvetica"/>
          <w:b/>
          <w:color w:val="2D3B45"/>
          <w:sz w:val="28"/>
          <w:szCs w:val="24"/>
          <w:lang w:eastAsia="en-IN"/>
        </w:rPr>
      </w:pPr>
      <w:r w:rsidRPr="00F63B0A">
        <w:rPr>
          <w:rFonts w:ascii="Helvetica" w:eastAsia="Times New Roman" w:hAnsi="Helvetica" w:cs="Helvetica"/>
          <w:b/>
          <w:color w:val="2D3B45"/>
          <w:sz w:val="28"/>
          <w:szCs w:val="24"/>
          <w:lang w:eastAsia="en-IN"/>
        </w:rPr>
        <w:lastRenderedPageBreak/>
        <w:t>Table of Contents</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1. Abstract</w:t>
      </w:r>
    </w:p>
    <w:p w:rsidR="00A022D3" w:rsidRDefault="006A50F9" w:rsidP="006A50F9">
      <w:pPr>
        <w:shd w:val="clear" w:color="auto" w:fill="FFFFFF"/>
        <w:spacing w:before="100" w:beforeAutospacing="1" w:after="100" w:afterAutospacing="1" w:line="240" w:lineRule="auto"/>
        <w:ind w:left="72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Summarize</w:t>
      </w:r>
      <w:r w:rsidR="00A022D3" w:rsidRPr="00A022D3">
        <w:rPr>
          <w:rFonts w:ascii="Helvetica" w:eastAsia="Times New Roman" w:hAnsi="Helvetica" w:cs="Helvetica"/>
          <w:color w:val="2D3B45"/>
          <w:sz w:val="24"/>
          <w:szCs w:val="24"/>
          <w:lang w:eastAsia="en-IN"/>
        </w:rPr>
        <w:t xml:space="preserve"> the data and methods used, and the results obtained </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2. Motivation/End Result</w:t>
      </w:r>
    </w:p>
    <w:p w:rsidR="00A022D3" w:rsidRDefault="00A022D3" w:rsidP="006A50F9">
      <w:p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A022D3">
        <w:rPr>
          <w:rFonts w:ascii="Helvetica" w:eastAsia="Times New Roman" w:hAnsi="Helvetica" w:cs="Helvetica"/>
          <w:color w:val="2D3B45"/>
          <w:sz w:val="24"/>
          <w:szCs w:val="24"/>
          <w:lang w:eastAsia="en-IN"/>
        </w:rPr>
        <w:t>A one-page section describing the motivation for the project and the kinds of questions that you wanted to answer based on the data</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3. Data Description</w:t>
      </w:r>
    </w:p>
    <w:p w:rsidR="00A022D3" w:rsidRDefault="00A022D3" w:rsidP="006A50F9">
      <w:p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Detailing</w:t>
      </w:r>
      <w:r w:rsidRPr="00A022D3">
        <w:rPr>
          <w:rFonts w:ascii="Helvetica" w:eastAsia="Times New Roman" w:hAnsi="Helvetica" w:cs="Helvetica"/>
          <w:color w:val="2D3B45"/>
          <w:sz w:val="24"/>
          <w:szCs w:val="24"/>
          <w:lang w:eastAsia="en-IN"/>
        </w:rPr>
        <w:t xml:space="preserve"> data sources and the data itself</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4. Data Analysis/Algorithms</w:t>
      </w:r>
    </w:p>
    <w:p w:rsidR="00A022D3" w:rsidRDefault="00A022D3" w:rsidP="006A50F9">
      <w:p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Explain</w:t>
      </w:r>
      <w:r w:rsidRPr="00A022D3">
        <w:rPr>
          <w:rFonts w:ascii="Helvetica" w:eastAsia="Times New Roman" w:hAnsi="Helvetica" w:cs="Helvetica"/>
          <w:color w:val="2D3B45"/>
          <w:sz w:val="24"/>
          <w:szCs w:val="24"/>
          <w:lang w:eastAsia="en-IN"/>
        </w:rPr>
        <w:t> </w:t>
      </w:r>
      <w:r w:rsidRPr="00A022D3">
        <w:rPr>
          <w:rFonts w:ascii="Helvetica" w:eastAsia="Times New Roman" w:hAnsi="Helvetica" w:cs="Helvetica"/>
          <w:bCs/>
          <w:color w:val="2D3B45"/>
          <w:sz w:val="24"/>
          <w:szCs w:val="24"/>
          <w:lang w:eastAsia="en-IN"/>
        </w:rPr>
        <w:t>specific</w:t>
      </w:r>
      <w:r w:rsidRPr="00A022D3">
        <w:rPr>
          <w:rFonts w:ascii="Helvetica" w:eastAsia="Times New Roman" w:hAnsi="Helvetica" w:cs="Helvetica"/>
          <w:color w:val="2D3B45"/>
          <w:sz w:val="24"/>
          <w:szCs w:val="24"/>
          <w:lang w:eastAsia="en-IN"/>
        </w:rPr>
        <w:t xml:space="preserve"> exploratory data analysis and algorithms used in a deeper dive into the data. </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5. Significance</w:t>
      </w:r>
    </w:p>
    <w:p w:rsidR="00A022D3" w:rsidRDefault="00A022D3" w:rsidP="006A50F9">
      <w:p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Pr>
          <w:rFonts w:ascii="Helvetica" w:eastAsia="Times New Roman" w:hAnsi="Helvetica" w:cs="Helvetica"/>
          <w:color w:val="2D3B45"/>
          <w:sz w:val="24"/>
          <w:szCs w:val="24"/>
          <w:lang w:eastAsia="en-IN"/>
        </w:rPr>
        <w:t>Explain</w:t>
      </w:r>
      <w:r w:rsidRPr="00A022D3">
        <w:rPr>
          <w:rFonts w:ascii="Helvetica" w:eastAsia="Times New Roman" w:hAnsi="Helvetica" w:cs="Helvetica"/>
          <w:color w:val="2D3B45"/>
          <w:sz w:val="24"/>
          <w:szCs w:val="24"/>
          <w:lang w:eastAsia="en-IN"/>
        </w:rPr>
        <w:t xml:space="preserve"> the significance of some of the main findings, and in what way those results supported or refuted preliminary assumptions or predictions (if any) about the data</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6. Conclusion</w:t>
      </w:r>
    </w:p>
    <w:p w:rsidR="00A022D3" w:rsidRDefault="00A022D3" w:rsidP="006A50F9">
      <w:p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A022D3">
        <w:rPr>
          <w:rFonts w:ascii="Helvetica" w:eastAsia="Times New Roman" w:hAnsi="Helvetica" w:cs="Helvetica"/>
          <w:color w:val="2D3B45"/>
          <w:sz w:val="24"/>
          <w:szCs w:val="24"/>
          <w:lang w:eastAsia="en-IN"/>
        </w:rPr>
        <w:t>A brief conclusions section that clearly lays out what was special (or lacking) in your analysis or results.</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7. Citations</w:t>
      </w:r>
    </w:p>
    <w:p w:rsidR="00A022D3" w:rsidRDefault="00A022D3" w:rsidP="006A50F9">
      <w:p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IN"/>
        </w:rPr>
      </w:pPr>
      <w:r w:rsidRPr="00A022D3">
        <w:rPr>
          <w:rFonts w:ascii="Helvetica" w:eastAsia="Times New Roman" w:hAnsi="Helvetica" w:cs="Helvetica"/>
          <w:color w:val="2D3B45"/>
          <w:sz w:val="24"/>
          <w:szCs w:val="24"/>
          <w:lang w:eastAsia="en-IN"/>
        </w:rPr>
        <w:t>Citat</w:t>
      </w:r>
      <w:r w:rsidR="008F3E93">
        <w:rPr>
          <w:rFonts w:ascii="Helvetica" w:eastAsia="Times New Roman" w:hAnsi="Helvetica" w:cs="Helvetica"/>
          <w:color w:val="2D3B45"/>
          <w:sz w:val="24"/>
          <w:szCs w:val="24"/>
          <w:lang w:eastAsia="en-IN"/>
        </w:rPr>
        <w:t>ions to any relevant papers and</w:t>
      </w:r>
      <w:r w:rsidRPr="00A022D3">
        <w:rPr>
          <w:rFonts w:ascii="Helvetica" w:eastAsia="Times New Roman" w:hAnsi="Helvetica" w:cs="Helvetica"/>
          <w:color w:val="2D3B45"/>
          <w:sz w:val="24"/>
          <w:szCs w:val="24"/>
          <w:lang w:eastAsia="en-IN"/>
        </w:rPr>
        <w:t xml:space="preserve"> data sources that were consulted as part of your project work</w:t>
      </w:r>
    </w:p>
    <w:p w:rsidR="00A022D3" w:rsidRPr="00A022D3" w:rsidRDefault="00A022D3" w:rsidP="006A50F9">
      <w:pPr>
        <w:shd w:val="clear" w:color="auto" w:fill="FFFFFF"/>
        <w:spacing w:before="100" w:beforeAutospacing="1" w:after="100" w:afterAutospacing="1" w:line="240" w:lineRule="auto"/>
        <w:ind w:left="375"/>
        <w:rPr>
          <w:rFonts w:ascii="Helvetica" w:eastAsia="Times New Roman" w:hAnsi="Helvetica" w:cs="Helvetica"/>
          <w:b/>
          <w:color w:val="2D3B45"/>
          <w:sz w:val="24"/>
          <w:szCs w:val="24"/>
          <w:lang w:eastAsia="en-IN"/>
        </w:rPr>
      </w:pPr>
      <w:r w:rsidRPr="00A022D3">
        <w:rPr>
          <w:rFonts w:ascii="Helvetica" w:eastAsia="Times New Roman" w:hAnsi="Helvetica" w:cs="Helvetica"/>
          <w:b/>
          <w:color w:val="2D3B45"/>
          <w:sz w:val="24"/>
          <w:szCs w:val="24"/>
          <w:lang w:eastAsia="en-IN"/>
        </w:rPr>
        <w:t>8. Contributions</w:t>
      </w:r>
    </w:p>
    <w:p w:rsidR="00A022D3" w:rsidRPr="00A022D3" w:rsidRDefault="00A022D3" w:rsidP="006A50F9">
      <w:pPr>
        <w:shd w:val="clear" w:color="auto" w:fill="FFFFFF"/>
        <w:spacing w:before="100" w:beforeAutospacing="1" w:after="100" w:afterAutospacing="1" w:line="240" w:lineRule="auto"/>
        <w:ind w:left="720"/>
        <w:rPr>
          <w:rFonts w:ascii="Helvetica" w:eastAsia="Times New Roman" w:hAnsi="Helvetica" w:cs="Helvetica"/>
          <w:color w:val="2D3B45"/>
          <w:sz w:val="24"/>
          <w:szCs w:val="24"/>
          <w:lang w:eastAsia="en-IN"/>
        </w:rPr>
      </w:pPr>
      <w:r w:rsidRPr="00A022D3">
        <w:rPr>
          <w:rFonts w:ascii="Helvetica" w:eastAsia="Times New Roman" w:hAnsi="Helvetica" w:cs="Helvetica"/>
          <w:color w:val="2D3B45"/>
          <w:sz w:val="24"/>
          <w:szCs w:val="24"/>
          <w:lang w:eastAsia="en-IN"/>
        </w:rPr>
        <w:t>A final page stating the specific contributions of each of the project members to the project. This statement must be "signed" by all project members indicating that everyone agrees on who did what piece of the work.</w:t>
      </w:r>
    </w:p>
    <w:p w:rsidR="0043192D" w:rsidRDefault="0043192D"/>
    <w:sectPr w:rsidR="0043192D" w:rsidSect="00F63B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5601"/>
    <w:multiLevelType w:val="multilevel"/>
    <w:tmpl w:val="59AE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45"/>
    <w:rsid w:val="0043192D"/>
    <w:rsid w:val="006A50F9"/>
    <w:rsid w:val="008F3E93"/>
    <w:rsid w:val="00A022D3"/>
    <w:rsid w:val="00D0786C"/>
    <w:rsid w:val="00E5403F"/>
    <w:rsid w:val="00EE7245"/>
    <w:rsid w:val="00F63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3FF0"/>
  <w15:chartTrackingRefBased/>
  <w15:docId w15:val="{A12B9C02-241F-49F8-A688-7B223E5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22D3"/>
    <w:rPr>
      <w:b/>
      <w:bCs/>
    </w:rPr>
  </w:style>
  <w:style w:type="paragraph" w:styleId="NoSpacing">
    <w:name w:val="No Spacing"/>
    <w:link w:val="NoSpacingChar"/>
    <w:uiPriority w:val="1"/>
    <w:qFormat/>
    <w:rsid w:val="00F63B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3B0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0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Doug Jih</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Adverse Event Reporting System VAERS</dc:title>
  <dc:subject/>
  <dc:creator>Doug Jih Harica Bhogavalli Naga Lakshmi</dc:creator>
  <cp:keywords/>
  <dc:description/>
  <cp:lastModifiedBy>Admin</cp:lastModifiedBy>
  <cp:revision>1</cp:revision>
  <dcterms:created xsi:type="dcterms:W3CDTF">2021-11-16T16:38:00Z</dcterms:created>
  <dcterms:modified xsi:type="dcterms:W3CDTF">2021-11-16T17:40:00Z</dcterms:modified>
</cp:coreProperties>
</file>